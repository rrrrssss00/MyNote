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285" w:rsidRPr="00421285" w:rsidRDefault="00421285" w:rsidP="00421285">
      <w:pPr>
        <w:widowControl/>
        <w:pBdr>
          <w:bottom w:val="dashed" w:sz="6" w:space="8" w:color="DDDDDD"/>
        </w:pBdr>
        <w:shd w:val="clear" w:color="auto" w:fill="FFFFFF"/>
        <w:spacing w:before="225" w:after="225" w:line="600" w:lineRule="atLeast"/>
        <w:jc w:val="left"/>
        <w:outlineLvl w:val="0"/>
        <w:rPr>
          <w:rFonts w:ascii="Helvetica" w:eastAsia="宋体" w:hAnsi="Helvetica" w:cs="Helvetica"/>
          <w:b/>
          <w:bCs/>
          <w:color w:val="73A53E"/>
          <w:kern w:val="36"/>
          <w:sz w:val="42"/>
          <w:szCs w:val="42"/>
        </w:rPr>
      </w:pPr>
      <w:r w:rsidRPr="00421285">
        <w:rPr>
          <w:rFonts w:ascii="Helvetica" w:eastAsia="宋体" w:hAnsi="Helvetica" w:cs="Helvetica"/>
          <w:b/>
          <w:bCs/>
          <w:color w:val="73A53E"/>
          <w:kern w:val="36"/>
          <w:sz w:val="42"/>
          <w:szCs w:val="42"/>
        </w:rPr>
        <w:t>Windows</w:t>
      </w:r>
      <w:r w:rsidRPr="00421285">
        <w:rPr>
          <w:rFonts w:ascii="Helvetica" w:eastAsia="宋体" w:hAnsi="Helvetica" w:cs="Helvetica"/>
          <w:b/>
          <w:bCs/>
          <w:color w:val="73A53E"/>
          <w:kern w:val="36"/>
          <w:sz w:val="42"/>
          <w:szCs w:val="42"/>
        </w:rPr>
        <w:t>下利用</w:t>
      </w:r>
      <w:proofErr w:type="spellStart"/>
      <w:r w:rsidRPr="00421285">
        <w:rPr>
          <w:rFonts w:ascii="Helvetica" w:eastAsia="宋体" w:hAnsi="Helvetica" w:cs="Helvetica"/>
          <w:b/>
          <w:bCs/>
          <w:color w:val="73A53E"/>
          <w:kern w:val="36"/>
          <w:sz w:val="42"/>
          <w:szCs w:val="42"/>
        </w:rPr>
        <w:t>CMake</w:t>
      </w:r>
      <w:proofErr w:type="spellEnd"/>
      <w:r w:rsidRPr="00421285">
        <w:rPr>
          <w:rFonts w:ascii="Helvetica" w:eastAsia="宋体" w:hAnsi="Helvetica" w:cs="Helvetica"/>
          <w:b/>
          <w:bCs/>
          <w:color w:val="73A53E"/>
          <w:kern w:val="36"/>
          <w:sz w:val="42"/>
          <w:szCs w:val="42"/>
        </w:rPr>
        <w:t>和</w:t>
      </w:r>
      <w:r w:rsidRPr="00421285">
        <w:rPr>
          <w:rFonts w:ascii="Helvetica" w:eastAsia="宋体" w:hAnsi="Helvetica" w:cs="Helvetica"/>
          <w:b/>
          <w:bCs/>
          <w:color w:val="73A53E"/>
          <w:kern w:val="36"/>
          <w:sz w:val="42"/>
          <w:szCs w:val="42"/>
        </w:rPr>
        <w:t>VS2013</w:t>
      </w:r>
      <w:r w:rsidRPr="00421285">
        <w:rPr>
          <w:rFonts w:ascii="Helvetica" w:eastAsia="宋体" w:hAnsi="Helvetica" w:cs="Helvetica"/>
          <w:b/>
          <w:bCs/>
          <w:color w:val="73A53E"/>
          <w:kern w:val="36"/>
          <w:sz w:val="42"/>
          <w:szCs w:val="42"/>
        </w:rPr>
        <w:t>编译</w:t>
      </w:r>
      <w:proofErr w:type="spellStart"/>
      <w:r w:rsidRPr="00421285">
        <w:rPr>
          <w:rFonts w:ascii="Helvetica" w:eastAsia="宋体" w:hAnsi="Helvetica" w:cs="Helvetica"/>
          <w:b/>
          <w:bCs/>
          <w:color w:val="73A53E"/>
          <w:kern w:val="36"/>
          <w:sz w:val="42"/>
          <w:szCs w:val="42"/>
        </w:rPr>
        <w:t>OpenCV</w:t>
      </w:r>
      <w:proofErr w:type="spellEnd"/>
    </w:p>
    <w:p w:rsidR="00421285" w:rsidRPr="00421285" w:rsidRDefault="00421285" w:rsidP="00421285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878686"/>
          <w:kern w:val="0"/>
          <w:szCs w:val="21"/>
        </w:rPr>
      </w:pPr>
      <w:r w:rsidRPr="00421285">
        <w:rPr>
          <w:rFonts w:ascii="Helvetica" w:eastAsia="宋体" w:hAnsi="Helvetica" w:cs="Helvetica"/>
          <w:color w:val="878686"/>
          <w:kern w:val="0"/>
          <w:szCs w:val="21"/>
        </w:rPr>
        <w:t xml:space="preserve">2014 </w:t>
      </w:r>
      <w:r w:rsidRPr="00421285">
        <w:rPr>
          <w:rFonts w:ascii="Helvetica" w:eastAsia="宋体" w:hAnsi="Helvetica" w:cs="Helvetica"/>
          <w:color w:val="878686"/>
          <w:kern w:val="0"/>
          <w:szCs w:val="21"/>
        </w:rPr>
        <w:t>年</w:t>
      </w:r>
      <w:r w:rsidRPr="00421285">
        <w:rPr>
          <w:rFonts w:ascii="Helvetica" w:eastAsia="宋体" w:hAnsi="Helvetica" w:cs="Helvetica"/>
          <w:color w:val="878686"/>
          <w:kern w:val="0"/>
          <w:szCs w:val="21"/>
        </w:rPr>
        <w:t xml:space="preserve"> 3 </w:t>
      </w:r>
      <w:r w:rsidRPr="00421285">
        <w:rPr>
          <w:rFonts w:ascii="Helvetica" w:eastAsia="宋体" w:hAnsi="Helvetica" w:cs="Helvetica"/>
          <w:color w:val="878686"/>
          <w:kern w:val="0"/>
          <w:szCs w:val="21"/>
        </w:rPr>
        <w:t>月</w:t>
      </w:r>
      <w:r w:rsidRPr="00421285">
        <w:rPr>
          <w:rFonts w:ascii="Helvetica" w:eastAsia="宋体" w:hAnsi="Helvetica" w:cs="Helvetica"/>
          <w:color w:val="878686"/>
          <w:kern w:val="0"/>
          <w:szCs w:val="21"/>
        </w:rPr>
        <w:t xml:space="preserve"> 19 </w:t>
      </w:r>
      <w:r w:rsidRPr="00421285">
        <w:rPr>
          <w:rFonts w:ascii="Helvetica" w:eastAsia="宋体" w:hAnsi="Helvetica" w:cs="Helvetica"/>
          <w:color w:val="878686"/>
          <w:kern w:val="0"/>
          <w:szCs w:val="21"/>
        </w:rPr>
        <w:t>日作者：</w:t>
      </w:r>
      <w:proofErr w:type="spellStart"/>
      <w:r w:rsidRPr="00421285">
        <w:rPr>
          <w:rFonts w:ascii="Helvetica" w:eastAsia="宋体" w:hAnsi="Helvetica" w:cs="Helvetica"/>
          <w:color w:val="878686"/>
          <w:kern w:val="0"/>
          <w:szCs w:val="21"/>
        </w:rPr>
        <w:t>BobTian</w:t>
      </w:r>
      <w:proofErr w:type="spellEnd"/>
    </w:p>
    <w:p w:rsidR="00421285" w:rsidRPr="00421285" w:rsidRDefault="00421285" w:rsidP="00421285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878686"/>
          <w:kern w:val="0"/>
          <w:szCs w:val="21"/>
        </w:rPr>
      </w:pPr>
      <w:r w:rsidRPr="00421285">
        <w:rPr>
          <w:rFonts w:ascii="Helvetica" w:eastAsia="宋体" w:hAnsi="Helvetica" w:cs="Helvetica"/>
          <w:color w:val="878686"/>
          <w:kern w:val="0"/>
          <w:szCs w:val="21"/>
        </w:rPr>
        <w:t>阅读次数：</w:t>
      </w:r>
      <w:r w:rsidRPr="00421285">
        <w:rPr>
          <w:rFonts w:ascii="Helvetica" w:eastAsia="宋体" w:hAnsi="Helvetica" w:cs="Helvetica"/>
          <w:color w:val="878686"/>
          <w:kern w:val="0"/>
          <w:szCs w:val="21"/>
        </w:rPr>
        <w:t>32,701</w:t>
      </w:r>
      <w:hyperlink r:id="rId5" w:anchor="comments" w:history="1">
        <w:r w:rsidRPr="00421285">
          <w:rPr>
            <w:rFonts w:ascii="Helvetica" w:eastAsia="宋体" w:hAnsi="Helvetica" w:cs="Helvetica"/>
            <w:color w:val="73A53E"/>
            <w:kern w:val="0"/>
            <w:szCs w:val="21"/>
          </w:rPr>
          <w:t>7</w:t>
        </w:r>
        <w:r w:rsidRPr="00421285">
          <w:rPr>
            <w:rFonts w:ascii="Helvetica" w:eastAsia="宋体" w:hAnsi="Helvetica" w:cs="Helvetica"/>
            <w:color w:val="73A53E"/>
            <w:kern w:val="0"/>
            <w:szCs w:val="21"/>
          </w:rPr>
          <w:t>评论</w:t>
        </w:r>
      </w:hyperlink>
    </w:p>
    <w:p w:rsidR="00421285" w:rsidRPr="00421285" w:rsidRDefault="00421285" w:rsidP="0042128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t>获取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有两种途径，一是预编</w:t>
      </w:r>
      <w:proofErr w:type="gram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译好的库</w:t>
      </w:r>
      <w:proofErr w:type="gram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，二是下载源代码自己编译。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proofErr w:type="gram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官网</w:t>
      </w:r>
      <w:proofErr w:type="gram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"http://opencv.org/" </w:instrTex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421285">
        <w:rPr>
          <w:rFonts w:ascii="Helvetica" w:eastAsia="宋体" w:hAnsi="Helvetica" w:cs="Helvetica"/>
          <w:color w:val="73A53E"/>
          <w:kern w:val="0"/>
          <w:szCs w:val="21"/>
        </w:rPr>
        <w:t>http://opencv.org/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提供</w:t>
      </w:r>
    </w:p>
    <w:p w:rsidR="00421285" w:rsidRPr="00421285" w:rsidRDefault="00421285" w:rsidP="0042128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1323975" cy="1295400"/>
            <wp:effectExtent l="0" t="0" r="9525" b="0"/>
            <wp:docPr id="12" name="图片 12" descr="Fork me on GitHub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k me on GitHub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85" w:rsidRPr="00421285" w:rsidRDefault="00421285" w:rsidP="0042128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t>下载的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既包含编译好的库，也包含源代码。通过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proofErr w:type="gram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官网右</w:t>
      </w:r>
      <w:proofErr w:type="gram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上角的彩带，可以获取托管在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上的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最新源代码。本篇博文就是利用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CMake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VS2013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编译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上获取的最新源代码。</w:t>
      </w:r>
    </w:p>
    <w:p w:rsidR="00421285" w:rsidRPr="00421285" w:rsidRDefault="00421285" w:rsidP="0042128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先来说</w:t>
      </w:r>
      <w:proofErr w:type="gram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一下自己编译的好处。</w:t>
      </w:r>
    </w:p>
    <w:p w:rsidR="00421285" w:rsidRPr="00421285" w:rsidRDefault="00421285" w:rsidP="0042128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t>由于获取的是最新源代码，所以可以在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发布某个版本之前利用集成进来的高级功能；</w:t>
      </w:r>
    </w:p>
    <w:p w:rsidR="00421285" w:rsidRPr="00421285" w:rsidRDefault="00421285" w:rsidP="0042128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t>自己编译可以在程序调试时跟踪源码；</w:t>
      </w:r>
    </w:p>
    <w:p w:rsidR="00421285" w:rsidRPr="00421285" w:rsidRDefault="00421285" w:rsidP="0042128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t>预编译</w:t>
      </w:r>
      <w:proofErr w:type="gram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的库不包含</w:t>
      </w:r>
      <w:proofErr w:type="gram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一些功能，比如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TBB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，如果想使用这些功能只能自己动手了。</w:t>
      </w:r>
    </w:p>
    <w:p w:rsidR="00421285" w:rsidRPr="00421285" w:rsidRDefault="00421285" w:rsidP="0042128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t>总之，应了那句俗话：</w:t>
      </w:r>
      <w:del w:id="0" w:author="Unknown">
        <w:r w:rsidRPr="00421285">
          <w:rPr>
            <w:rFonts w:ascii="Helvetica" w:eastAsia="宋体" w:hAnsi="Helvetica" w:cs="Helvetica"/>
            <w:color w:val="333333"/>
            <w:kern w:val="0"/>
            <w:szCs w:val="21"/>
          </w:rPr>
          <w:delText>自己动手，丰衣足食</w:delText>
        </w:r>
      </w:del>
      <w:r w:rsidRPr="0042128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21285" w:rsidRPr="00421285" w:rsidRDefault="00421285" w:rsidP="0042128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t>编译源代码用到的工具包括：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VS2013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"http://www.cmake.org/" \t "_blank" </w:instrTex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421285">
        <w:rPr>
          <w:rFonts w:ascii="Helvetica" w:eastAsia="宋体" w:hAnsi="Helvetica" w:cs="Helvetica"/>
          <w:color w:val="73A53E"/>
          <w:kern w:val="0"/>
          <w:szCs w:val="21"/>
        </w:rPr>
        <w:t>CMake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、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工具（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"https://code.google.com/p/tortoisegit/" \t "_blank" </w:instrTex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421285">
        <w:rPr>
          <w:rFonts w:ascii="Helvetica" w:eastAsia="宋体" w:hAnsi="Helvetica" w:cs="Helvetica"/>
          <w:color w:val="73A53E"/>
          <w:kern w:val="0"/>
          <w:szCs w:val="21"/>
        </w:rPr>
        <w:t>TortoiseGit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,</w:t>
      </w:r>
      <w:hyperlink r:id="rId8" w:tgtFrame="_blank" w:history="1">
        <w:r w:rsidRPr="00421285">
          <w:rPr>
            <w:rFonts w:ascii="Helvetica" w:eastAsia="宋体" w:hAnsi="Helvetica" w:cs="Helvetica"/>
            <w:color w:val="73A53E"/>
            <w:kern w:val="0"/>
            <w:szCs w:val="21"/>
          </w:rPr>
          <w:t>TBB</w:t>
        </w:r>
      </w:hyperlink>
      <w:r w:rsidRPr="00421285">
        <w:rPr>
          <w:rFonts w:ascii="Helvetica" w:eastAsia="宋体" w:hAnsi="Helvetica" w:cs="Helvetica"/>
          <w:color w:val="333333"/>
          <w:kern w:val="0"/>
          <w:szCs w:val="21"/>
        </w:rPr>
        <w:t>（如果需要包含进来的话）。</w:t>
      </w:r>
    </w:p>
    <w:p w:rsidR="00421285" w:rsidRPr="00421285" w:rsidRDefault="00421285" w:rsidP="00421285">
      <w:pPr>
        <w:widowControl/>
        <w:pBdr>
          <w:bottom w:val="dashed" w:sz="6" w:space="4" w:color="E8E8E8"/>
        </w:pBdr>
        <w:shd w:val="clear" w:color="auto" w:fill="FFFFFF"/>
        <w:spacing w:before="150" w:after="150" w:line="360" w:lineRule="atLeast"/>
        <w:jc w:val="left"/>
        <w:outlineLvl w:val="2"/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</w:pPr>
      <w:r w:rsidRPr="00421285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一、使用</w:t>
      </w:r>
      <w:proofErr w:type="spellStart"/>
      <w:r w:rsidRPr="00421285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CMake</w:t>
      </w:r>
      <w:proofErr w:type="spellEnd"/>
      <w:r w:rsidRPr="00421285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生成</w:t>
      </w:r>
      <w:r w:rsidRPr="00421285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VS2013</w:t>
      </w:r>
      <w:r w:rsidRPr="00421285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的</w:t>
      </w:r>
      <w:proofErr w:type="spellStart"/>
      <w:r w:rsidRPr="00421285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OpenCV</w:t>
      </w:r>
      <w:proofErr w:type="spellEnd"/>
      <w:r w:rsidRPr="00421285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解决方案</w:t>
      </w:r>
    </w:p>
    <w:p w:rsidR="00421285" w:rsidRPr="00421285" w:rsidRDefault="00421285" w:rsidP="0042128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t>利用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TortoiseGit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获取最新的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源代码，放在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C:\OpenCVLatest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21285" w:rsidRPr="00421285" w:rsidRDefault="00421285" w:rsidP="0042128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t>在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OpenCVLatest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目录下新建目录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build\vs2013x64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，用于放置生成的解决方案和编译好的库。</w:t>
      </w:r>
    </w:p>
    <w:p w:rsidR="00421285" w:rsidRPr="00421285" w:rsidRDefault="00421285" w:rsidP="0042128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t>打开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CMake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，在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Where is the source code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后面的文本框选择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的源代码，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Where to build the binaries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选择第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步新建的文件夹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vs2013x64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，如下图所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示：</w:t>
      </w:r>
      <w:r w:rsidRPr="00421285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6677025" cy="1362075"/>
            <wp:effectExtent l="0" t="0" r="9525" b="9525"/>
            <wp:docPr id="11" name="图片 11" descr="2014031920193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4031920193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85" w:rsidRPr="00421285" w:rsidRDefault="00421285" w:rsidP="0042128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t>点击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“Configure”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按钮，在弹出的对话框中，选择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“Visual Studio 12 Win64”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，使用默认的本地编译器，如下图所示：</w:t>
      </w:r>
      <w:r w:rsidRPr="00421285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4867275" cy="1724025"/>
            <wp:effectExtent l="0" t="0" r="9525" b="9525"/>
            <wp:docPr id="10" name="图片 10" descr="201403192019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40319201955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85" w:rsidRPr="00421285" w:rsidRDefault="00421285" w:rsidP="0042128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t>点击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“Finish”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之后，等待配置完成，如下图所示：</w:t>
      </w:r>
      <w:r w:rsidRPr="00421285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6686550" cy="2895600"/>
            <wp:effectExtent l="0" t="0" r="0" b="0"/>
            <wp:docPr id="9" name="图片 9" descr="2014031920220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40319202209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85" w:rsidRPr="00421285" w:rsidRDefault="00421285" w:rsidP="0042128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t>找到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WITH_TBB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，勾选：</w:t>
      </w:r>
      <w:r w:rsidRPr="00421285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6448425" cy="533400"/>
            <wp:effectExtent l="0" t="0" r="9525" b="0"/>
            <wp:docPr id="8" name="图片 8" descr="2014031920224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4031920224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85" w:rsidRPr="00421285" w:rsidRDefault="00421285" w:rsidP="0042128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t>再次点击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“Configure”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按钮，配置完成出现红色标记，修改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TBB_INCLUDE_DIRS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Value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为：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C:\OpenCVLatest\tbb42_20140122oss_win\tbb42_20140122oss\include</w:t>
      </w:r>
      <w:r w:rsidRPr="00421285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6391275" cy="476250"/>
            <wp:effectExtent l="0" t="0" r="9525" b="0"/>
            <wp:docPr id="7" name="图片 7" descr="2014031920234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40319202342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85" w:rsidRPr="00421285" w:rsidRDefault="00421285" w:rsidP="0042128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再次点击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“Configure”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按钮，会出现如下所示：</w:t>
      </w:r>
      <w:r w:rsidRPr="00421285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8353425" cy="790575"/>
            <wp:effectExtent l="0" t="0" r="9525" b="9525"/>
            <wp:docPr id="6" name="图片 6" descr="2014031920242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40319202425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85" w:rsidRPr="00421285" w:rsidRDefault="00421285" w:rsidP="0042128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t>这个地方需要注意一下，因为生成的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Value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值到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intel64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，这里需要修改为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intel64/vc12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，对应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vs2013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，如下图所示：</w:t>
      </w:r>
      <w:r w:rsidRPr="00421285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8410575" cy="800100"/>
            <wp:effectExtent l="0" t="0" r="9525" b="0"/>
            <wp:docPr id="5" name="图片 5" descr="20140319202519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40319202519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85" w:rsidRPr="00421285" w:rsidRDefault="00421285" w:rsidP="0042128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t>再次点击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“Configure”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按钮，这时就没有红色标记出现了，点击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“Generate”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按钮，生成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的解决方案。</w:t>
      </w:r>
    </w:p>
    <w:p w:rsidR="00421285" w:rsidRPr="00421285" w:rsidRDefault="00421285" w:rsidP="00421285">
      <w:pPr>
        <w:widowControl/>
        <w:pBdr>
          <w:bottom w:val="dashed" w:sz="6" w:space="4" w:color="E8E8E8"/>
        </w:pBdr>
        <w:shd w:val="clear" w:color="auto" w:fill="FFFFFF"/>
        <w:spacing w:before="150" w:after="150" w:line="360" w:lineRule="atLeast"/>
        <w:jc w:val="left"/>
        <w:outlineLvl w:val="2"/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</w:pPr>
      <w:r w:rsidRPr="00421285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二、</w:t>
      </w:r>
      <w:r w:rsidRPr="00421285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VS2013</w:t>
      </w:r>
      <w:r w:rsidRPr="00421285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编译</w:t>
      </w:r>
      <w:proofErr w:type="spellStart"/>
      <w:r w:rsidRPr="00421285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OpenCV</w:t>
      </w:r>
      <w:proofErr w:type="spellEnd"/>
      <w:r w:rsidRPr="00421285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解决方案生成库</w:t>
      </w:r>
    </w:p>
    <w:p w:rsidR="00421285" w:rsidRPr="00421285" w:rsidRDefault="00421285" w:rsidP="0042128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t>打开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的解决方案，右击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CMakeTargets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下的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INSTALL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，选择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生成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，生成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Debug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版的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dll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lib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，如下图所示：</w:t>
      </w:r>
      <w:r w:rsidRPr="00421285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5981700" cy="3305175"/>
            <wp:effectExtent l="0" t="0" r="0" b="9525"/>
            <wp:docPr id="4" name="图片 4" descr="2014031920275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40319202757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85" w:rsidRPr="00421285" w:rsidRDefault="00421285" w:rsidP="0042128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t>修改配置为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“Release”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，重复步骤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，生成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Release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版的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dll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lib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，如下图所示：</w:t>
      </w:r>
      <w:r w:rsidRPr="00421285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4752975" cy="790575"/>
            <wp:effectExtent l="0" t="0" r="9525" b="9525"/>
            <wp:docPr id="3" name="图片 3" descr="20140319202844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40319202844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85" w:rsidRPr="00421285" w:rsidRDefault="00421285" w:rsidP="0042128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生成完毕，在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解决方案下的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install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文件夹里就有了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dll,lib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h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头文件了。</w:t>
      </w:r>
      <w:r w:rsidRPr="00421285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6743700" cy="3000375"/>
            <wp:effectExtent l="0" t="0" r="0" b="9525"/>
            <wp:docPr id="2" name="图片 2" descr="20140319211301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140319211301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85" w:rsidRPr="00421285" w:rsidRDefault="00421285" w:rsidP="0042128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t>虽然生成了库文件了，如果可以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Debug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跟踪源码，还得保留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解决方案。</w:t>
      </w:r>
    </w:p>
    <w:p w:rsidR="00421285" w:rsidRPr="00421285" w:rsidRDefault="00421285" w:rsidP="00421285">
      <w:pPr>
        <w:widowControl/>
        <w:pBdr>
          <w:bottom w:val="dashed" w:sz="6" w:space="4" w:color="E8E8E8"/>
        </w:pBdr>
        <w:shd w:val="clear" w:color="auto" w:fill="FFFFFF"/>
        <w:spacing w:before="150" w:after="150" w:line="360" w:lineRule="atLeast"/>
        <w:jc w:val="left"/>
        <w:outlineLvl w:val="2"/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</w:pPr>
      <w:r w:rsidRPr="00421285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三、生成过程中遇到的错误</w:t>
      </w:r>
    </w:p>
    <w:p w:rsidR="00421285" w:rsidRPr="00421285" w:rsidRDefault="00421285" w:rsidP="0042128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t>通过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CMake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生成解决方案的过程中由于不仔细，导致后面生成时遇到了一些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error LNK1104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错误，比如说无法打开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opencv_core300d.lib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，无法打开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tbb_debug.lib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之类。原因就是在指定的目录找不到这些文件，其实出现这些问题的根本原因是在配置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TBB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的时候配置错了，必须在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intel64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后面加上那个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vc12</w:t>
      </w:r>
      <w:r w:rsidRPr="00421285">
        <w:rPr>
          <w:rFonts w:ascii="Helvetica" w:eastAsia="宋体" w:hAnsi="Helvetica" w:cs="Helvetica"/>
          <w:color w:val="333333"/>
          <w:kern w:val="0"/>
          <w:szCs w:val="21"/>
        </w:rPr>
        <w:t>，否则找不到。通过查看附加库目录就可以知道配置的是否正确，如下图所示：</w:t>
      </w:r>
    </w:p>
    <w:p w:rsidR="00421285" w:rsidRPr="00421285" w:rsidRDefault="00421285" w:rsidP="0042128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noProof/>
          <w:color w:val="73A53E"/>
          <w:kern w:val="0"/>
          <w:szCs w:val="21"/>
        </w:rPr>
        <w:drawing>
          <wp:inline distT="0" distB="0" distL="0" distR="0">
            <wp:extent cx="10553700" cy="2057400"/>
            <wp:effectExtent l="0" t="0" r="0" b="0"/>
            <wp:docPr id="1" name="图片 1" descr="20140319212709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0140319212709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85" w:rsidRPr="00421285" w:rsidRDefault="00421285" w:rsidP="00421285">
      <w:pPr>
        <w:widowControl/>
        <w:pBdr>
          <w:bottom w:val="dashed" w:sz="6" w:space="4" w:color="E8E8E8"/>
        </w:pBdr>
        <w:shd w:val="clear" w:color="auto" w:fill="FFFFFF"/>
        <w:spacing w:before="150" w:after="150" w:line="360" w:lineRule="atLeast"/>
        <w:jc w:val="left"/>
        <w:outlineLvl w:val="2"/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</w:pPr>
      <w:r w:rsidRPr="00421285">
        <w:rPr>
          <w:rFonts w:ascii="inherit" w:eastAsia="宋体" w:hAnsi="inherit" w:cs="Helvetica"/>
          <w:b/>
          <w:bCs/>
          <w:color w:val="555555"/>
          <w:kern w:val="0"/>
          <w:sz w:val="32"/>
          <w:szCs w:val="32"/>
        </w:rPr>
        <w:t>四、结束语</w:t>
      </w:r>
    </w:p>
    <w:p w:rsidR="00421285" w:rsidRPr="00421285" w:rsidRDefault="00421285" w:rsidP="0042128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128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本篇博文，到此就结束了。对于想学习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，对计算机视觉有兴趣的朋友，动手编译自己的</w:t>
      </w:r>
      <w:proofErr w:type="spellStart"/>
      <w:r w:rsidRPr="00421285">
        <w:rPr>
          <w:rFonts w:ascii="Helvetica" w:eastAsia="宋体" w:hAnsi="Helvetica" w:cs="Helvetica"/>
          <w:color w:val="333333"/>
          <w:kern w:val="0"/>
          <w:szCs w:val="21"/>
        </w:rPr>
        <w:t>OpenCV</w:t>
      </w:r>
      <w:proofErr w:type="spellEnd"/>
      <w:r w:rsidRPr="00421285">
        <w:rPr>
          <w:rFonts w:ascii="Helvetica" w:eastAsia="宋体" w:hAnsi="Helvetica" w:cs="Helvetica"/>
          <w:color w:val="333333"/>
          <w:kern w:val="0"/>
          <w:szCs w:val="21"/>
        </w:rPr>
        <w:t>库，应该是一个不错的开始。对文章中出现的不足和错误，欢迎指正</w:t>
      </w:r>
    </w:p>
    <w:p w:rsidR="00421285" w:rsidRPr="00421285" w:rsidRDefault="00421285" w:rsidP="00421285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421285" w:rsidRPr="00421285" w:rsidRDefault="00421285" w:rsidP="00421285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808080"/>
          <w:kern w:val="0"/>
          <w:szCs w:val="21"/>
        </w:rPr>
      </w:pPr>
      <w:r w:rsidRPr="00421285">
        <w:rPr>
          <w:rFonts w:ascii="Helvetica" w:eastAsia="宋体" w:hAnsi="Helvetica" w:cs="Helvetica"/>
          <w:color w:val="808080"/>
          <w:kern w:val="0"/>
          <w:sz w:val="15"/>
          <w:szCs w:val="15"/>
        </w:rPr>
        <w:t>来源：</w:t>
      </w:r>
      <w:r w:rsidRPr="00421285">
        <w:rPr>
          <w:rFonts w:ascii="Helvetica" w:eastAsia="宋体" w:hAnsi="Helvetica" w:cs="Helvetica"/>
          <w:color w:val="808080"/>
          <w:kern w:val="0"/>
          <w:sz w:val="15"/>
          <w:szCs w:val="15"/>
        </w:rPr>
        <w:t> </w:t>
      </w:r>
      <w:hyperlink r:id="rId31" w:history="1">
        <w:r w:rsidRPr="00421285">
          <w:rPr>
            <w:rFonts w:ascii="Helvetica" w:eastAsia="宋体" w:hAnsi="Helvetica" w:cs="Helvetica"/>
            <w:color w:val="0000FF"/>
            <w:kern w:val="0"/>
            <w:sz w:val="15"/>
            <w:szCs w:val="15"/>
            <w:u w:val="single"/>
          </w:rPr>
          <w:t>http://www.nmtree.net/2014/03/19/windows_build-opencv-with-cmake-and-vs2013.html</w:t>
        </w:r>
      </w:hyperlink>
    </w:p>
    <w:p w:rsidR="00C76713" w:rsidRPr="00421285" w:rsidRDefault="00C76713" w:rsidP="00421285">
      <w:bookmarkStart w:id="1" w:name="_GoBack"/>
      <w:bookmarkEnd w:id="1"/>
    </w:p>
    <w:sectPr w:rsidR="00C76713" w:rsidRPr="00421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121CE"/>
    <w:multiLevelType w:val="multilevel"/>
    <w:tmpl w:val="2936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D776C3"/>
    <w:multiLevelType w:val="multilevel"/>
    <w:tmpl w:val="D444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D069E8"/>
    <w:multiLevelType w:val="multilevel"/>
    <w:tmpl w:val="85E6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19"/>
    <w:rsid w:val="00421285"/>
    <w:rsid w:val="005F5887"/>
    <w:rsid w:val="006B334A"/>
    <w:rsid w:val="00AC6A1D"/>
    <w:rsid w:val="00BA6619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7230C-D983-4782-8FC1-3A7CC311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12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212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128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2128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info-date">
    <w:name w:val="info-date"/>
    <w:basedOn w:val="a0"/>
    <w:rsid w:val="00421285"/>
  </w:style>
  <w:style w:type="character" w:styleId="HTML">
    <w:name w:val="HTML Cite"/>
    <w:basedOn w:val="a0"/>
    <w:uiPriority w:val="99"/>
    <w:semiHidden/>
    <w:unhideWhenUsed/>
    <w:rsid w:val="00421285"/>
    <w:rPr>
      <w:i/>
      <w:iCs/>
    </w:rPr>
  </w:style>
  <w:style w:type="character" w:customStyle="1" w:styleId="info-view">
    <w:name w:val="info-view"/>
    <w:basedOn w:val="a0"/>
    <w:rsid w:val="00421285"/>
  </w:style>
  <w:style w:type="character" w:customStyle="1" w:styleId="info-comment">
    <w:name w:val="info-comment"/>
    <w:basedOn w:val="a0"/>
    <w:rsid w:val="00421285"/>
  </w:style>
  <w:style w:type="character" w:styleId="a3">
    <w:name w:val="Hyperlink"/>
    <w:basedOn w:val="a0"/>
    <w:uiPriority w:val="99"/>
    <w:semiHidden/>
    <w:unhideWhenUsed/>
    <w:rsid w:val="0042128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21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2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879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readingbuildingblocks.org/" TargetMode="External"/><Relationship Id="rId13" Type="http://schemas.openxmlformats.org/officeDocument/2006/relationships/hyperlink" Target="http://lemontree.u.qiniudn.com/wp-content/uploads/2014/03/20140319202209.jp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lemontree.u.qiniudn.com/wp-content/uploads/2014/03/20140319202519.jp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lemontree.u.qiniudn.com/wp-content/uploads/2014/03/20140319202342.jpg" TargetMode="External"/><Relationship Id="rId25" Type="http://schemas.openxmlformats.org/officeDocument/2006/relationships/hyperlink" Target="http://lemontree.u.qiniudn.com/wp-content/uploads/2014/03/20140319202844.jp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lemontree.u.qiniudn.com/wp-content/uploads/2014/03/20140319212709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Itseez/opencv" TargetMode="External"/><Relationship Id="rId11" Type="http://schemas.openxmlformats.org/officeDocument/2006/relationships/hyperlink" Target="http://lemontree.u.qiniudn.com/wp-content/uploads/2014/03/20140319201955.jpg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hyperlink" Target="http://www.nmtree.net/2014/03/19/windows_build-opencv-with-cmake-and-vs2013.html" TargetMode="External"/><Relationship Id="rId15" Type="http://schemas.openxmlformats.org/officeDocument/2006/relationships/hyperlink" Target="http://lemontree.u.qiniudn.com/wp-content/uploads/2014/03/20140319202244.jpg" TargetMode="External"/><Relationship Id="rId23" Type="http://schemas.openxmlformats.org/officeDocument/2006/relationships/hyperlink" Target="http://lemontree.u.qiniudn.com/wp-content/uploads/2014/03/20140319202757.jpg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lemontree.u.qiniudn.com/wp-content/uploads/2014/03/20140319202425.jpg" TargetMode="External"/><Relationship Id="rId31" Type="http://schemas.openxmlformats.org/officeDocument/2006/relationships/hyperlink" Target="http://www.nmtree.net/2014/03/19/windows_build-opencv-with-cmake-and-vs201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montree.u.qiniudn.com/wp-content/uploads/2014/03/20140319201930.jp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lemontree.u.qiniudn.com/wp-content/uploads/2014/03/20140319211301.jpg" TargetMode="External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2017-01-30T09:14:00Z</dcterms:created>
  <dcterms:modified xsi:type="dcterms:W3CDTF">2017-01-30T09:14:00Z</dcterms:modified>
</cp:coreProperties>
</file>